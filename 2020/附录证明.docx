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A8F" w:rsidRDefault="00177594">
      <w:r>
        <w:rPr>
          <w:rFonts w:hint="eastAsia"/>
        </w:rPr>
        <w:t>附录1</w:t>
      </w:r>
    </w:p>
    <w:p w:rsidR="00177594" w:rsidRDefault="00177594">
      <w:ins w:id="0" w:author="ljs" w:date="2019-11-21T14:38:00Z">
        <w:r>
          <w:rPr>
            <w:noProof/>
            <w:sz w:val="20"/>
            <w:szCs w:val="20"/>
          </w:rPr>
          <w:drawing>
            <wp:inline distT="0" distB="0" distL="0" distR="0" wp14:anchorId="3F4A3E5A" wp14:editId="1E46C6E2">
              <wp:extent cx="2271600" cy="1015200"/>
              <wp:effectExtent l="0" t="0" r="0" b="0"/>
              <wp:docPr id="15" name="图片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71600" cy="1015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A56F0" w:rsidRDefault="000A56F0" w:rsidP="002C7C2A">
      <w:r>
        <w:t>Question:</w:t>
      </w:r>
    </w:p>
    <w:p w:rsidR="00351F71" w:rsidRPr="0012204B" w:rsidRDefault="00351F71" w:rsidP="00351F71">
      <w:pPr>
        <w:rPr>
          <w:rFonts w:ascii="Times New Roman" w:hAnsi="Times New Roman"/>
          <w:i/>
        </w:rPr>
      </w:pPr>
      <w:r>
        <w:rPr>
          <w:rFonts w:hint="eastAsia"/>
        </w:rPr>
        <w:t>为了方便进行研究信号的衰减，我们先用数学模型将我们的问题描述一遍。</w:t>
      </w:r>
    </w:p>
    <w:p w:rsidR="00351F71" w:rsidRPr="0012204B" w:rsidRDefault="00351F71" w:rsidP="00351F71"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是一个N×1的矩阵，他是一个可以更新的滤波器的抽头参数，用它表示一个N阶fir滤波器。</w:t>
      </w:r>
    </w:p>
    <w:p w:rsidR="00351F71" w:rsidRPr="001C5E9B" w:rsidRDefault="00351F71" w:rsidP="00351F71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(n)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(n)</m:t>
                    </m:r>
                  </m:e>
                </m:mr>
              </m:m>
            </m:e>
          </m:d>
        </m:oMath>
      </m:oMathPara>
    </w:p>
    <w:p w:rsidR="00351F71" w:rsidRPr="001C5E9B" w:rsidRDefault="00351F71" w:rsidP="00351F71"/>
    <w:p w:rsidR="00351F71" w:rsidRDefault="00351F71" w:rsidP="00351F71">
      <w:r>
        <w:t>x(n)</w:t>
      </w:r>
      <w:r w:rsidR="00792C24">
        <w:rPr>
          <w:rFonts w:hint="eastAsia"/>
        </w:rPr>
        <w:t>是输入信号，含有不同的频率。</w:t>
      </w:r>
    </w:p>
    <w:p w:rsidR="00351F71" w:rsidRPr="00792C24" w:rsidRDefault="00351F71" w:rsidP="00351F71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end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end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351F71" w:rsidRDefault="00351F71" w:rsidP="00351F71">
      <w:r>
        <w:t>d(n)</w:t>
      </w:r>
      <w:r>
        <w:rPr>
          <w:rFonts w:hint="eastAsia"/>
        </w:rPr>
        <w:t>是期望信号。</w:t>
      </w:r>
    </w:p>
    <w:p w:rsidR="00351F71" w:rsidRPr="0046705A" w:rsidRDefault="00541592" w:rsidP="00351F71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end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end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351F71" w:rsidRPr="0046705A" w:rsidRDefault="0046705A" w:rsidP="00351F7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是一个整数，表示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 w:hint="eastAsia"/>
            </w:rPr>
            <m:t>个采样点中有多少周期的该频率的信号</m:t>
          </m:r>
        </m:oMath>
      </m:oMathPara>
    </w:p>
    <w:p w:rsidR="0046705A" w:rsidRDefault="0046705A" w:rsidP="00351F71"/>
    <w:p w:rsidR="00556928" w:rsidRDefault="00556928" w:rsidP="00556928">
      <w:r>
        <w:t>X(n)</w:t>
      </w:r>
      <w:r>
        <w:rPr>
          <w:rFonts w:hint="eastAsia"/>
        </w:rPr>
        <w:t>是在n时刻下的一段x(</w:t>
      </w:r>
      <w:r>
        <w:t>n)</w:t>
      </w:r>
      <w:r>
        <w:rPr>
          <w:rFonts w:hint="eastAsia"/>
        </w:rPr>
        <w:t>信号，表示为一个</w:t>
      </w:r>
      <w:r>
        <w:t>N</w:t>
      </w:r>
      <w:r>
        <w:rPr>
          <w:rFonts w:hint="eastAsia"/>
        </w:rPr>
        <w:t>×1的矩阵。</w:t>
      </w:r>
    </w:p>
    <w:p w:rsidR="00556928" w:rsidRPr="00BD7044" w:rsidRDefault="00556928" w:rsidP="00556928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n+N-1</m:t>
                        </m:r>
                      </m:e>
                    </m:d>
                  </m:e>
                </m:mr>
              </m:m>
            </m:e>
          </m:d>
        </m:oMath>
      </m:oMathPara>
    </w:p>
    <w:p w:rsidR="00556928" w:rsidRPr="0046705A" w:rsidRDefault="00556928" w:rsidP="00351F71"/>
    <w:p w:rsidR="00351F71" w:rsidRDefault="00351F71" w:rsidP="00351F71">
      <w:r>
        <w:rPr>
          <w:rFonts w:hint="eastAsia"/>
        </w:rPr>
        <w:t>首先是</w:t>
      </w:r>
      <w:r>
        <w:t>x(n)</w:t>
      </w:r>
      <w:r>
        <w:rPr>
          <w:rFonts w:hint="eastAsia"/>
        </w:rPr>
        <w:t>信号进过W</w:t>
      </w:r>
      <w:r>
        <w:t>(n)</w:t>
      </w:r>
      <w:r>
        <w:rPr>
          <w:rFonts w:hint="eastAsia"/>
        </w:rPr>
        <w:t>滤波器得到信号y(</w:t>
      </w:r>
      <w:r>
        <w:t>n),</w:t>
      </w:r>
    </w:p>
    <w:p w:rsidR="00351F71" w:rsidRPr="00800DBA" w:rsidRDefault="00351F71" w:rsidP="00351F71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(n)∙W(n)</m:t>
          </m:r>
        </m:oMath>
      </m:oMathPara>
    </w:p>
    <w:p w:rsidR="00351F71" w:rsidRDefault="00351F71" w:rsidP="00351F71"/>
    <w:p w:rsidR="00351F71" w:rsidRDefault="00351F71" w:rsidP="00351F71">
      <w:r>
        <w:rPr>
          <w:rFonts w:hint="eastAsia"/>
        </w:rPr>
        <w:t>然后是期望信号x</w:t>
      </w:r>
      <w:r>
        <w:t>(n)</w:t>
      </w:r>
      <w:r>
        <w:rPr>
          <w:rFonts w:hint="eastAsia"/>
        </w:rPr>
        <w:t>和y(</w:t>
      </w:r>
      <w:r>
        <w:t>n)</w:t>
      </w:r>
      <w:r>
        <w:rPr>
          <w:rFonts w:hint="eastAsia"/>
        </w:rPr>
        <w:t>之间产生误差信号e(</w:t>
      </w:r>
      <w:r>
        <w:t>n),</w:t>
      </w:r>
    </w:p>
    <w:p w:rsidR="00351F71" w:rsidRPr="00800DBA" w:rsidRDefault="00351F71" w:rsidP="00351F7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-y(n)</m:t>
          </m:r>
        </m:oMath>
      </m:oMathPara>
    </w:p>
    <w:p w:rsidR="00351F71" w:rsidRDefault="00351F71" w:rsidP="00351F71"/>
    <w:p w:rsidR="00351F71" w:rsidRDefault="00351F71" w:rsidP="00351F71">
      <w:r>
        <w:rPr>
          <w:rFonts w:hint="eastAsia"/>
        </w:rPr>
        <w:t>最后是滤波器权重根据e</w:t>
      </w:r>
      <w:r>
        <w:t>(n)</w:t>
      </w:r>
      <w:r>
        <w:rPr>
          <w:rFonts w:hint="eastAsia"/>
        </w:rPr>
        <w:t>进行权重的更新</w:t>
      </w:r>
    </w:p>
    <w:p w:rsidR="00351F71" w:rsidRPr="00B12656" w:rsidRDefault="00351F71" w:rsidP="00351F7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+μ∙e(n)∙X(n)</m:t>
          </m:r>
        </m:oMath>
      </m:oMathPara>
    </w:p>
    <w:p w:rsidR="00351F71" w:rsidRDefault="00351F71" w:rsidP="00351F71"/>
    <w:p w:rsidR="00351F71" w:rsidRPr="00722918" w:rsidRDefault="00351F71" w:rsidP="00351F71">
      <w:r>
        <w:rPr>
          <w:rFonts w:hint="eastAsia"/>
        </w:rPr>
        <w:t>我们的问题是e(</w:t>
      </w:r>
      <w:r>
        <w:t>n)</w:t>
      </w:r>
      <w:r>
        <w:rPr>
          <w:rFonts w:hint="eastAsia"/>
        </w:rPr>
        <w:t>的衰减到底是和什么有关</w:t>
      </w:r>
      <w:r w:rsidR="00D054BF">
        <w:rPr>
          <w:rFonts w:hint="eastAsia"/>
        </w:rPr>
        <w:t>，通过什么样子的办法可以加速</w:t>
      </w:r>
      <w:r w:rsidR="00D054BF">
        <w:t>lms</w:t>
      </w:r>
      <w:r w:rsidR="00D054BF">
        <w:rPr>
          <w:rFonts w:hint="eastAsia"/>
        </w:rPr>
        <w:t>的收敛，加快e的收敛</w:t>
      </w:r>
      <w:r>
        <w:rPr>
          <w:rFonts w:hint="eastAsia"/>
        </w:rPr>
        <w:t>。</w:t>
      </w:r>
    </w:p>
    <w:p w:rsidR="000A56F0" w:rsidRPr="00351F71" w:rsidRDefault="00351F71" w:rsidP="00B070BB">
      <w:r>
        <w:rPr>
          <w:rFonts w:hint="eastAsia"/>
        </w:rPr>
        <w:t>虽然自适应滤波器的滤波的目标是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</m:t>
        </m:r>
      </m:oMath>
      <w:r>
        <w:rPr>
          <w:rFonts w:hint="eastAsia"/>
        </w:rPr>
        <w:t>但是为了避免麻烦我们直接选择</w:t>
      </w:r>
      <w:r>
        <w:t>e(n)</w:t>
      </w:r>
      <w:r>
        <w:rPr>
          <w:rFonts w:hint="eastAsia"/>
        </w:rPr>
        <w:t>作为研究目标，只要我们解出了e(</w:t>
      </w:r>
      <w:r>
        <w:t>n),</w:t>
      </w:r>
      <w:r>
        <w:rPr>
          <w:rFonts w:hint="eastAsia"/>
        </w:rPr>
        <w:t>那么问题就得到了解决。</w:t>
      </w:r>
      <w:r>
        <w:br w:type="page"/>
      </w:r>
    </w:p>
    <w:p w:rsidR="000A56F0" w:rsidRDefault="000A56F0" w:rsidP="002C7C2A">
      <w:r>
        <w:lastRenderedPageBreak/>
        <w:t>Answer:</w:t>
      </w:r>
    </w:p>
    <w:p w:rsidR="0035602B" w:rsidRDefault="0035602B" w:rsidP="002C7C2A">
      <w:r>
        <w:rPr>
          <w:rFonts w:hint="eastAsia"/>
        </w:rPr>
        <w:t>为了研究e(</w:t>
      </w:r>
      <w:r>
        <w:t>n),</w:t>
      </w:r>
      <w:r>
        <w:rPr>
          <w:rFonts w:hint="eastAsia"/>
        </w:rPr>
        <w:t>我们决定先求出W</w:t>
      </w:r>
      <w:r>
        <w:t>(n)</w:t>
      </w:r>
    </w:p>
    <w:p w:rsidR="002C7C2A" w:rsidRPr="002C7C2A" w:rsidRDefault="002C7C2A" w:rsidP="002C7C2A">
      <w:r>
        <w:rPr>
          <w:rFonts w:hint="eastAsia"/>
        </w:rPr>
        <w:t>由</w:t>
      </w:r>
    </w:p>
    <w:p w:rsidR="002C7C2A" w:rsidRPr="00263DCB" w:rsidRDefault="002C7C2A" w:rsidP="002C7C2A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(n)∙W(n)</m:t>
          </m:r>
        </m:oMath>
      </m:oMathPara>
    </w:p>
    <w:p w:rsidR="002C7C2A" w:rsidRPr="00DF5488" w:rsidRDefault="00DF5488" w:rsidP="002C7C2A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-y(n)</m:t>
          </m:r>
        </m:oMath>
      </m:oMathPara>
    </w:p>
    <w:p w:rsidR="002C7C2A" w:rsidRPr="00DF5488" w:rsidRDefault="00DF5488" w:rsidP="002C7C2A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</m:e>
          </m:d>
          <m:r>
            <w:rPr>
              <w:rFonts w:ascii="Cambria Math" w:hAnsi="Cambria Math"/>
            </w:rPr>
            <m:t>+μ∙e(n)∙X(n)</m:t>
          </m:r>
        </m:oMath>
      </m:oMathPara>
    </w:p>
    <w:p w:rsidR="00177594" w:rsidRDefault="002C7C2A">
      <w:r>
        <w:rPr>
          <w:rFonts w:hint="eastAsia"/>
        </w:rPr>
        <w:t>得到</w:t>
      </w:r>
    </w:p>
    <w:p w:rsidR="00512FFF" w:rsidRPr="00DF5488" w:rsidRDefault="00DF5488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+μ∙e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512FFF" w:rsidRPr="00DF5488" w:rsidRDefault="00DF5488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+μ∙(d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(n)∙W(n))∙X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512FFF" w:rsidRPr="00512FFF" w:rsidRDefault="00512FFF" w:rsidP="00512FFF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+μ∙d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-μ∙X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(n)∙W(n)</m:t>
          </m:r>
        </m:oMath>
      </m:oMathPara>
    </w:p>
    <w:p w:rsidR="00512FFF" w:rsidRDefault="00512FFF"/>
    <w:p w:rsidR="00775CC2" w:rsidRDefault="00775CC2" w:rsidP="00775CC2">
      <w:r>
        <w:rPr>
          <w:rFonts w:hint="eastAsia"/>
        </w:rPr>
        <w:t>则，可以得到下面等式</w:t>
      </w:r>
    </w:p>
    <w:p w:rsidR="00854641" w:rsidRPr="00854641" w:rsidRDefault="00854641" w:rsidP="00775CC2">
      <w:pPr>
        <w:rPr>
          <w:i/>
        </w:rPr>
      </w:pPr>
    </w:p>
    <w:p w:rsidR="00775CC2" w:rsidRPr="001E5027" w:rsidRDefault="00775CC2" w:rsidP="00775CC2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</m:t>
              </m:r>
              <m:r>
                <w:rPr>
                  <w:rFonts w:ascii="Cambria Math" w:hAnsi="Cambria Math" w:hint="eastAsia"/>
                </w:rPr>
                <m:t>2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XN+1</m:t>
              </m:r>
            </m:e>
          </m:d>
          <m:r>
            <w:rPr>
              <w:rFonts w:ascii="Cambria Math" w:hAnsi="Cambria Math"/>
            </w:rPr>
            <m:t>+μ∙d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XN+1</m:t>
              </m:r>
            </m:e>
          </m:d>
          <m:r>
            <w:rPr>
              <w:rFonts w:ascii="Cambria Math" w:hAnsi="Cambria Math"/>
            </w:rPr>
            <m:t>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XN+1</m:t>
              </m:r>
            </m:e>
          </m:d>
          <m:r>
            <w:rPr>
              <w:rFonts w:ascii="Cambria Math" w:hAnsi="Cambria Math"/>
            </w:rPr>
            <m:t>-μ∙X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XN+1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(XN+1)∙W(XN+1)</m:t>
          </m:r>
        </m:oMath>
      </m:oMathPara>
    </w:p>
    <w:p w:rsidR="00775CC2" w:rsidRPr="001E5027" w:rsidRDefault="00775CC2" w:rsidP="00775CC2">
      <w:pPr>
        <w:rPr>
          <w:i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</m:t>
              </m:r>
              <m:r>
                <w:rPr>
                  <w:rFonts w:ascii="Cambria Math" w:hAnsi="Cambria Math" w:hint="eastAsia"/>
                </w:rPr>
                <m:t>3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</m:t>
              </m:r>
              <m:r>
                <w:rPr>
                  <w:rFonts w:ascii="Cambria Math" w:hAnsi="Cambria Math" w:hint="eastAsia"/>
                </w:rPr>
                <m:t>2</m:t>
              </m:r>
            </m:e>
          </m:d>
          <m:r>
            <w:rPr>
              <w:rFonts w:ascii="Cambria Math" w:hAnsi="Cambria Math"/>
            </w:rPr>
            <m:t>+μ∙d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</m:t>
              </m:r>
              <m:r>
                <w:rPr>
                  <w:rFonts w:ascii="Cambria Math" w:hAnsi="Cambria Math" w:hint="eastAsia"/>
                </w:rPr>
                <m:t>2</m:t>
              </m:r>
            </m:e>
          </m:d>
          <m:r>
            <w:rPr>
              <w:rFonts w:ascii="Cambria Math" w:hAnsi="Cambria Math"/>
            </w:rPr>
            <m:t>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</m:t>
              </m:r>
              <m:r>
                <w:rPr>
                  <w:rFonts w:ascii="Cambria Math" w:hAnsi="Cambria Math" w:hint="eastAsia"/>
                </w:rPr>
                <m:t>2</m:t>
              </m:r>
            </m:e>
          </m:d>
          <m:r>
            <w:rPr>
              <w:rFonts w:ascii="Cambria Math" w:hAnsi="Cambria Math"/>
            </w:rPr>
            <m:t>-μ∙X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</m:t>
              </m:r>
              <m:r>
                <w:rPr>
                  <w:rFonts w:ascii="Cambria Math" w:hAnsi="Cambria Math" w:hint="eastAsia"/>
                </w:rPr>
                <m:t>2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(XN+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>)∙W(XN+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>)</m:t>
          </m:r>
        </m:oMath>
      </m:oMathPara>
    </w:p>
    <w:p w:rsidR="0063015E" w:rsidRPr="00512FFF" w:rsidRDefault="00775CC2" w:rsidP="00775CC2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775CC2" w:rsidRPr="001E5027" w:rsidRDefault="00775CC2" w:rsidP="00775CC2">
      <w:pPr>
        <w:rPr>
          <w:i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XN+N-1</m:t>
              </m:r>
            </m:e>
          </m:d>
          <m:r>
            <w:rPr>
              <w:rFonts w:ascii="Cambria Math" w:hAnsi="Cambria Math"/>
            </w:rPr>
            <m:t>+μ∙d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XN+N-1</m:t>
              </m:r>
            </m:e>
          </m:d>
          <m:r>
            <w:rPr>
              <w:rFonts w:ascii="Cambria Math" w:hAnsi="Cambria Math"/>
            </w:rPr>
            <m:t>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XN+N-1</m:t>
              </m:r>
            </m:e>
          </m:d>
          <m:r>
            <w:rPr>
              <w:rFonts w:ascii="Cambria Math" w:hAnsi="Cambria Math"/>
            </w:rPr>
            <m:t>-μ∙X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XN+N-1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(XN+N-1)∙W(XN+N-1)</m:t>
          </m:r>
        </m:oMath>
      </m:oMathPara>
    </w:p>
    <w:p w:rsidR="00222E7E" w:rsidRPr="00C00727" w:rsidRDefault="00222E7E" w:rsidP="00222E7E">
      <w:pPr>
        <w:rPr>
          <w:i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XN+N+1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</m:t>
              </m:r>
            </m:e>
          </m:d>
          <m:r>
            <w:rPr>
              <w:rFonts w:ascii="Cambria Math" w:hAnsi="Cambria Math"/>
            </w:rPr>
            <m:t>+μ∙d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</m:t>
              </m:r>
            </m:e>
          </m:d>
          <m:r>
            <w:rPr>
              <w:rFonts w:ascii="Cambria Math" w:hAnsi="Cambria Math"/>
            </w:rPr>
            <m:t>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</m:t>
              </m:r>
            </m:e>
          </m:d>
          <m:r>
            <w:rPr>
              <w:rFonts w:ascii="Cambria Math" w:hAnsi="Cambria Math"/>
            </w:rPr>
            <m:t>-μ∙X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(XN+N)∙W(XN+N)</m:t>
          </m:r>
        </m:oMath>
      </m:oMathPara>
    </w:p>
    <w:p w:rsidR="00222E7E" w:rsidRPr="00512FFF" w:rsidRDefault="00222E7E" w:rsidP="00775CC2">
      <w:pPr>
        <w:rPr>
          <w:i/>
        </w:rPr>
      </w:pPr>
    </w:p>
    <w:p w:rsidR="00775CC2" w:rsidRDefault="003C3CC2">
      <w:r>
        <w:rPr>
          <w:rFonts w:hint="eastAsia"/>
        </w:rPr>
        <w:t>累加，得到</w:t>
      </w:r>
    </w:p>
    <w:p w:rsidR="003C3CC2" w:rsidRPr="001E5027" w:rsidRDefault="006D027E"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XN+N+1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+μ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XN+j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XN+j</m:t>
                  </m:r>
                </m:e>
              </m:d>
            </m:e>
          </m:nary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μ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XN+j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(XN+j)W(XN+j)</m:t>
                  </m:r>
                </m:e>
              </m:d>
            </m:e>
          </m:nary>
        </m:oMath>
      </m:oMathPara>
    </w:p>
    <w:p w:rsidR="00775CC2" w:rsidRDefault="00775CC2"/>
    <w:p w:rsidR="00601CEE" w:rsidRDefault="00601CEE">
      <w:r>
        <w:rPr>
          <w:rFonts w:hint="eastAsia"/>
        </w:rPr>
        <w:t>整个过程中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矩阵的参数值变化不会很快，为了方便分析，我们将</w:t>
      </w:r>
      <w:r>
        <w:t>N</w:t>
      </w:r>
      <w:r>
        <w:rPr>
          <w:rFonts w:hint="eastAsia"/>
        </w:rPr>
        <w:t>个</w:t>
      </w:r>
      <w:r w:rsidR="00013699">
        <w:rPr>
          <w:rFonts w:hint="eastAsia"/>
        </w:rPr>
        <w:t>连续</w:t>
      </w:r>
      <w:r>
        <w:rPr>
          <w:rFonts w:hint="eastAsia"/>
        </w:rPr>
        <w:t>采样周期的</w:t>
      </w:r>
      <w:r w:rsidR="00013699">
        <w:rPr>
          <w:rFonts w:hint="eastAsia"/>
        </w:rPr>
        <w:t>采样点</w:t>
      </w:r>
      <w:r>
        <w:rPr>
          <w:rFonts w:hint="eastAsia"/>
        </w:rPr>
        <w:t>看成一个阶段，在每个阶段中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矩阵的参数量不变</w:t>
      </w:r>
      <w:r w:rsidR="009A52D8">
        <w:rPr>
          <w:rFonts w:hint="eastAsia"/>
        </w:rPr>
        <w:t>，即</w:t>
      </w:r>
      <w:r w:rsidR="00253380">
        <w:rPr>
          <w:rFonts w:hint="eastAsia"/>
        </w:rPr>
        <w:t>令</w:t>
      </w:r>
    </w:p>
    <w:p w:rsidR="00C940D1" w:rsidRPr="008C13BA" w:rsidRDefault="00C940D1" w:rsidP="00C940D1"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X∙N+1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X∙N+2</m:t>
              </m:r>
            </m:e>
          </m:d>
          <m:r>
            <w:rPr>
              <w:rFonts w:ascii="Cambria Math" w:hAnsi="Cambria Math"/>
            </w:rPr>
            <m:t>=⋯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(X</m:t>
              </m:r>
              <m:r>
                <w:rPr>
                  <w:rFonts w:ascii="Cambria Math" w:hAnsi="Cambria Math" w:hint="eastAsia"/>
                </w:rPr>
                <m:t>+1</m:t>
              </m:r>
              <m:r>
                <w:rPr>
                  <w:rFonts w:ascii="Cambria Math" w:hAnsi="Cambria Math"/>
                </w:rPr>
                <m:t>)∙N</m:t>
              </m:r>
            </m:e>
          </m:d>
        </m:oMath>
      </m:oMathPara>
    </w:p>
    <w:p w:rsidR="008C13BA" w:rsidRPr="00FF4B1B" w:rsidRDefault="008C13BA" w:rsidP="00C940D1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X∙N+N+1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X∙N+N+2</m:t>
              </m:r>
            </m:e>
          </m:d>
          <m:r>
            <w:rPr>
              <w:rFonts w:ascii="Cambria Math" w:hAnsi="Cambria Math"/>
            </w:rPr>
            <m:t>=⋯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(X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2)∙N</m:t>
              </m:r>
            </m:e>
          </m:d>
        </m:oMath>
      </m:oMathPara>
    </w:p>
    <w:p w:rsidR="001D2D1F" w:rsidRPr="001D2D1F" w:rsidRDefault="001D2D1F" w:rsidP="00337899">
      <w:pPr>
        <w:rPr>
          <w:i/>
        </w:rPr>
      </w:pPr>
      <w:r>
        <w:rPr>
          <w:rFonts w:hint="eastAsia"/>
        </w:rPr>
        <w:t>则</w:t>
      </w:r>
    </w:p>
    <w:p w:rsidR="001D2D1F" w:rsidRPr="006D027E" w:rsidRDefault="001D2D1F" w:rsidP="001D2D1F"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+μ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XN+j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XN+j</m:t>
                  </m:r>
                </m:e>
              </m:d>
            </m:e>
          </m:nary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μ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XN+j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(XN+j)</m:t>
                  </m:r>
                </m:e>
              </m:nary>
            </m:e>
          </m:d>
          <m:r>
            <w:rPr>
              <w:rFonts w:ascii="Cambria Math" w:hAnsi="Cambria Math"/>
            </w:rPr>
            <m:t>W(XN)</m:t>
          </m:r>
        </m:oMath>
      </m:oMathPara>
    </w:p>
    <w:p w:rsidR="00601CEE" w:rsidRDefault="00601CEE"/>
    <w:p w:rsidR="000C4B65" w:rsidRPr="000C4B65" w:rsidRDefault="00D21BFA">
      <w:r>
        <w:rPr>
          <w:rFonts w:hint="eastAsia"/>
        </w:rPr>
        <w:t>其中，我们只要分析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XN+i</m:t>
                </m:r>
              </m:e>
            </m:d>
            <m:r>
              <w:rPr>
                <w:rFonts w:ascii="Cambria Math" w:hAnsi="Cambria Math"/>
              </w:rPr>
              <m:t>∙X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XN+i</m:t>
                </m:r>
              </m:e>
            </m:d>
          </m:e>
        </m:nary>
      </m:oMath>
      <w:r>
        <w:rPr>
          <w:rFonts w:hint="eastAsia"/>
        </w:rPr>
        <w:t>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XN+i</m:t>
                </m:r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XN+i</m:t>
                </m:r>
              </m:e>
            </m:d>
          </m:e>
        </m:nary>
      </m:oMath>
    </w:p>
    <w:p w:rsidR="00D21BFA" w:rsidRDefault="00D21BFA">
      <w:r>
        <w:rPr>
          <w:rFonts w:hint="eastAsia"/>
        </w:rPr>
        <w:t>部分即可得到这个迭代效果</w:t>
      </w:r>
    </w:p>
    <w:p w:rsidR="007312AD" w:rsidRPr="00A664A3" w:rsidRDefault="00E130C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XN+j</m:t>
                  </m:r>
                </m:e>
              </m:d>
              <m:r>
                <w:rPr>
                  <w:rFonts w:ascii="Cambria Math" w:hAnsi="Cambria Math"/>
                </w:rPr>
                <m:t>∙X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XN+j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end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(XN+j)+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end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(XN+j)+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d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end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(XN+j)+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end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(XN+j+1)+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d>
                      </m:e>
                    </m:nary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end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2π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(XN+j)+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e>
                                  </m:nary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end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2π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(XN+j+N-2)+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e>
                                  </m:nary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end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2π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(XN+j)+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e>
                                  </m:nary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end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2π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(XN+j+N-1)+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e>
                                  </m:nary>
                                </m:e>
                              </m:d>
                            </m:e>
                          </m:nary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(2π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∙B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∙(N-2)+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∙B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∙(N-1)+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664A3" w:rsidRPr="00711CAC" w:rsidRDefault="00E130C0" w:rsidP="00A664A3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XN+j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XN+j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 w:hint="eastAsia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end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(XN+j)+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m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end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(XN+j</m:t>
                                        </m:r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1)+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end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2π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(XN+j+N-2)+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e>
                                  </m:nary>
                                </m:e>
                              </m:mr>
                              <m:m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end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2π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(XN+j+N-</m:t>
                                              </m:r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</w:rPr>
                                                <m:t>1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)+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e>
                                  </m:nary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end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(XN+j)+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e>
                            </m:mr>
                            <m:m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end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(XN+j</m:t>
                                            </m:r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1)+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end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2π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M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i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N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(XN+j+N-2)+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nary>
                                    </m:e>
                                  </m:mr>
                                  <m:m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end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2π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M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i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N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(XN+j+N-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hint="eastAsia"/>
                                                    </w:rPr>
                                                    <m:t>1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)+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nary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end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b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2π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nary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end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b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2π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e>
                                </m:d>
                              </m:e>
                            </m:func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end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b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2π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e>
                                </m:d>
                              </m:e>
                            </m:func>
                          </m:e>
                        </m:nary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end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b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2π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nary>
                      </m:e>
                    </m:mr>
                  </m:m>
                </m:e>
              </m:d>
            </m:e>
          </m:nary>
        </m:oMath>
      </m:oMathPara>
    </w:p>
    <w:p w:rsidR="00893CF8" w:rsidRDefault="00893CF8"/>
    <w:p w:rsidR="00893CF8" w:rsidRDefault="00893CF8">
      <w:r>
        <w:rPr>
          <w:rFonts w:hint="eastAsia"/>
        </w:rPr>
        <w:t>根据上面的三个公式，得到</w:t>
      </w:r>
    </w:p>
    <w:p w:rsidR="00AB5030" w:rsidRPr="00AB5030" w:rsidRDefault="00762B3B" w:rsidP="00893CF8"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cos⁡(2π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∙B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cos⁡(2π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∙(N-2)+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∙B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cos⁡(2π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∙(N-1)+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hint="eastAsia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hint="eastAsia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hint="eastAsia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hint="eastAsia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hint="eastAsia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hint="eastAsia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W(XN)</m:t>
          </m:r>
        </m:oMath>
      </m:oMathPara>
    </w:p>
    <w:p w:rsidR="00AB5030" w:rsidRPr="006D027E" w:rsidRDefault="00AB5030" w:rsidP="00893CF8"/>
    <w:p w:rsidR="002B4E53" w:rsidRDefault="00B46011">
      <w:r>
        <w:rPr>
          <w:rFonts w:hint="eastAsia"/>
        </w:rPr>
        <w:t>下面我们将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分解成多个</w:t>
      </w:r>
      <w:r w:rsidR="007C6526">
        <w:rPr>
          <w:rFonts w:hint="eastAsia"/>
        </w:rPr>
        <w:t>独立正交的</w:t>
      </w:r>
      <w:r>
        <w:rPr>
          <w:rFonts w:hint="eastAsia"/>
        </w:rPr>
        <w:t>成分分量</w:t>
      </w:r>
    </w:p>
    <w:p w:rsidR="007674AF" w:rsidRPr="005A4AF6" w:rsidRDefault="007674AF"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∙1+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∙1-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∙(N-2)+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∙(N-2)-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∙(N-1)+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∙(N-1)-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</m:oMath>
      </m:oMathPara>
    </w:p>
    <w:p w:rsidR="005A4AF6" w:rsidRPr="00AE68B2" w:rsidRDefault="005A4AF6" w:rsidP="005A4AF6"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(XN+N)∙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(XN+N)∙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(XN+N)∙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∙1+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(XN+N)∙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∙1-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(XN+N)∙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∙(N-2)+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(XN+N)∙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∙(N-2)-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(XN+N)∙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∙(N-1)+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(XN+N)∙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∙(N-1)-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</m:oMath>
      </m:oMathPara>
    </w:p>
    <w:p w:rsidR="007312AD" w:rsidRDefault="006835B8">
      <w:pPr>
        <w:widowControl/>
        <w:jc w:val="left"/>
      </w:pPr>
      <w:r>
        <w:rPr>
          <w:rFonts w:hint="eastAsia"/>
        </w:rPr>
        <w:lastRenderedPageBreak/>
        <w:t>联立分析得，</w:t>
      </w:r>
    </w:p>
    <w:p w:rsidR="006835B8" w:rsidRPr="008E6EA1" w:rsidRDefault="00E130C0" w:rsidP="006835B8">
      <w:pPr>
        <w:rPr>
          <w:sz w:val="13"/>
          <w:szCs w:val="13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(XN+N)∙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(XN+N)∙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(XN+N)∙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(XN+N)∙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(XN+N)∙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∙(N-2)+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(XN+N)∙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∙(N-2)-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(XN+N)∙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∙(N-1)+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(XN+N)∙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∙(N-1)-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hint="eastAsia"/>
              <w:sz w:val="13"/>
              <w:szCs w:val="1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∙(N-2)+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∙(N-2)-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∙(N-1)+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∙(N-1)-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13"/>
              <w:szCs w:val="13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fPr>
            <m:num>
              <m:r>
                <w:rPr>
                  <w:rFonts w:ascii="Cambria Math" w:hAnsi="Cambria Math"/>
                  <w:sz w:val="13"/>
                  <w:szCs w:val="13"/>
                </w:rPr>
                <m:t>μN</m:t>
              </m:r>
            </m:num>
            <m:den>
              <m:r>
                <w:rPr>
                  <w:rFonts w:ascii="Cambria Math" w:hAnsi="Cambria Math"/>
                  <w:sz w:val="13"/>
                  <w:szCs w:val="13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∙</m:t>
                        </m:r>
                      </m:e>
                    </m:nary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)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∙</m:t>
                        </m:r>
                      </m:e>
                    </m:nary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cos⁡(2π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∙1+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∙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cos⁡(2π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∙(N-2)+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)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∙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cos⁡(2π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∙(N-1)+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微软雅黑" w:eastAsia="微软雅黑" w:hAnsi="微软雅黑" w:cs="微软雅黑" w:hint="eastAsia"/>
              <w:sz w:val="13"/>
              <w:szCs w:val="13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fPr>
            <m:num>
              <m:r>
                <w:rPr>
                  <w:rFonts w:ascii="Cambria Math" w:hAnsi="Cambria Math"/>
                  <w:sz w:val="13"/>
                  <w:szCs w:val="13"/>
                </w:rPr>
                <m:t>μN</m:t>
              </m:r>
            </m:num>
            <m:den>
              <m:r>
                <w:rPr>
                  <w:rFonts w:ascii="Cambria Math" w:hAnsi="Cambria Math"/>
                  <w:sz w:val="13"/>
                  <w:szCs w:val="13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 w:hint="eastAsia"/>
                                    <w:sz w:val="13"/>
                                    <w:szCs w:val="13"/>
                                  </w:rPr>
                                  <m:t>0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⋯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∙(N-1)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∙(N-1)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⋯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∙0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∙(N-2)+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∙(N-2)-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∙(N-1)+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∙(N-1)-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  <w:sz w:val="13"/>
              <w:szCs w:val="1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∙(N-2)+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∙(N-2)-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∙(N-1)+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∙(N-1)-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13"/>
              <w:szCs w:val="13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fPr>
            <m:num>
              <m:r>
                <w:rPr>
                  <w:rFonts w:ascii="Cambria Math" w:hAnsi="Cambria Math"/>
                  <w:sz w:val="13"/>
                  <w:szCs w:val="13"/>
                </w:rPr>
                <m:t>μN</m:t>
              </m:r>
            </m:num>
            <m:den>
              <m:r>
                <w:rPr>
                  <w:rFonts w:ascii="Cambria Math" w:hAnsi="Cambria Math"/>
                  <w:sz w:val="13"/>
                  <w:szCs w:val="13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∙</m:t>
                        </m:r>
                      </m:e>
                    </m:nary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)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∙</m:t>
                        </m:r>
                      </m:e>
                    </m:nary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cos⁡(2π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∙1+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∙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cos⁡(2π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∙(N-2)+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)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∙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cos⁡(2π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∙(N-1)+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微软雅黑" w:eastAsia="微软雅黑" w:hAnsi="微软雅黑" w:cs="微软雅黑" w:hint="eastAsia"/>
              <w:sz w:val="13"/>
              <w:szCs w:val="13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fPr>
            <m:num>
              <m:r>
                <w:rPr>
                  <w:rFonts w:ascii="Cambria Math" w:hAnsi="Cambria Math"/>
                  <w:sz w:val="13"/>
                  <w:szCs w:val="13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3"/>
                      <w:szCs w:val="13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3"/>
                  <w:szCs w:val="13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hint="eastAsia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hint="eastAsia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hint="eastAsia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hint="eastAsia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2π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  <m:r>
            <w:rPr>
              <w:rFonts w:ascii="微软雅黑" w:eastAsia="微软雅黑" w:hAnsi="微软雅黑" w:cs="微软雅黑" w:hint="eastAsia"/>
              <w:sz w:val="13"/>
              <w:szCs w:val="13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fPr>
            <m:num>
              <m:r>
                <w:rPr>
                  <w:rFonts w:ascii="Cambria Math" w:hAnsi="Cambria Math"/>
                  <w:sz w:val="13"/>
                  <w:szCs w:val="13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3"/>
                      <w:szCs w:val="13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3"/>
                  <w:szCs w:val="13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hint="eastAsia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(XN)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hint="eastAsia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hint="eastAsia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2π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(XN)</m:t>
                            </m:r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</m:oMath>
      </m:oMathPara>
    </w:p>
    <w:p w:rsidR="008E6EA1" w:rsidRDefault="008E6EA1" w:rsidP="006835B8">
      <w:pPr>
        <w:rPr>
          <w:sz w:val="13"/>
          <w:szCs w:val="13"/>
        </w:rPr>
      </w:pPr>
    </w:p>
    <w:p w:rsidR="00641197" w:rsidRDefault="00641197" w:rsidP="006835B8">
      <w:pPr>
        <w:rPr>
          <w:sz w:val="13"/>
          <w:szCs w:val="13"/>
        </w:rPr>
      </w:pPr>
    </w:p>
    <w:p w:rsidR="006835B8" w:rsidRDefault="003B2656">
      <w:pPr>
        <w:widowControl/>
        <w:jc w:val="left"/>
      </w:pPr>
      <w:r>
        <w:rPr>
          <w:rFonts w:hint="eastAsia"/>
        </w:rPr>
        <w:t>由于各个分量是正交独立的</w:t>
      </w:r>
      <w:r w:rsidR="008E6EA1">
        <w:rPr>
          <w:rFonts w:hint="eastAsia"/>
        </w:rPr>
        <w:t>，得到结论</w:t>
      </w:r>
    </w:p>
    <w:p w:rsidR="008E6EA1" w:rsidRPr="00B05740" w:rsidRDefault="00E130C0">
      <w:pPr>
        <w:widowControl/>
        <w:jc w:val="left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XN+N</m:t>
              </m:r>
            </m:e>
          </m:d>
          <m:r>
            <w:rPr>
              <w:rFonts w:ascii="Cambria Math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XN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μN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∙B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  <m:sup>
              <m:r>
                <w:rPr>
                  <w:rFonts w:ascii="Cambria Math" w:hAnsi="Cambria Math" w:hint="eastAsia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Cs w:val="21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(XN)</m:t>
          </m:r>
        </m:oMath>
      </m:oMathPara>
    </w:p>
    <w:p w:rsidR="00D82149" w:rsidRPr="00733B1E" w:rsidRDefault="00E130C0">
      <w:pPr>
        <w:widowControl/>
        <w:jc w:val="left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XN+N</m:t>
              </m:r>
            </m:e>
          </m:d>
          <m:r>
            <w:rPr>
              <w:rFonts w:ascii="Cambria Math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XN</m:t>
              </m:r>
            </m:e>
          </m:d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  <m:sup>
              <m:r>
                <w:rPr>
                  <w:rFonts w:ascii="Cambria Math" w:hAnsi="Cambria Math" w:hint="eastAsia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Cs w:val="21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(XN)</m:t>
          </m:r>
        </m:oMath>
      </m:oMathPara>
    </w:p>
    <w:p w:rsidR="00733B1E" w:rsidRPr="003B2656" w:rsidRDefault="00733B1E">
      <w:pPr>
        <w:widowControl/>
        <w:jc w:val="left"/>
        <w:rPr>
          <w:szCs w:val="21"/>
        </w:rPr>
      </w:pPr>
    </w:p>
    <w:p w:rsidR="006F716C" w:rsidRDefault="006F716C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解得</w:t>
      </w:r>
    </w:p>
    <w:p w:rsidR="00B33FAB" w:rsidRDefault="00E130C0" w:rsidP="00B33FAB">
      <w:pPr>
        <w:widowControl/>
        <w:jc w:val="left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XN</m:t>
              </m:r>
            </m:e>
          </m:d>
          <m:r>
            <w:rPr>
              <w:rFonts w:ascii="Cambria Math" w:hAnsi="Cambria Math" w:hint="eastAsia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μ∙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X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(C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)+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:rsidR="00B33FAB" w:rsidRPr="00F44DDF" w:rsidRDefault="00E130C0" w:rsidP="00B33FAB">
      <w:pPr>
        <w:widowControl/>
        <w:jc w:val="left"/>
        <w:rPr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XN</m:t>
              </m:r>
            </m:e>
          </m:d>
          <m:r>
            <w:rPr>
              <w:rFonts w:ascii="Cambria Math" w:hAnsi="Cambria Math" w:hint="eastAsia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μ∙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∙A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X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(0)</m:t>
          </m:r>
        </m:oMath>
      </m:oMathPara>
    </w:p>
    <w:p w:rsidR="003B2656" w:rsidRPr="00E02943" w:rsidRDefault="003B2656">
      <w:pPr>
        <w:widowControl/>
        <w:jc w:val="left"/>
        <w:rPr>
          <w:szCs w:val="21"/>
        </w:rPr>
      </w:pPr>
    </w:p>
    <w:p w:rsidR="003B2656" w:rsidRDefault="00D0168A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由于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In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1+x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=x</m:t>
            </m:r>
          </m:e>
        </m:func>
      </m:oMath>
      <w:r>
        <w:rPr>
          <w:rFonts w:hint="eastAsia"/>
          <w:szCs w:val="21"/>
        </w:rPr>
        <w:t>，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μ∙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∙A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szCs w:val="21"/>
              </w:rPr>
              <m:t>4</m:t>
            </m:r>
          </m:den>
        </m:f>
        <m:r>
          <w:rPr>
            <w:rFonts w:ascii="Cambria Math" w:hAnsi="Cambria Math"/>
            <w:szCs w:val="21"/>
          </w:rPr>
          <m:t>≪</m:t>
        </m:r>
        <m:r>
          <w:rPr>
            <w:rFonts w:ascii="Cambria Math" w:hAnsi="Cambria Math" w:hint="eastAsia"/>
            <w:szCs w:val="21"/>
          </w:rPr>
          <m:t>1</m:t>
        </m:r>
      </m:oMath>
      <w:r>
        <w:rPr>
          <w:rFonts w:hint="eastAsia"/>
          <w:szCs w:val="21"/>
        </w:rPr>
        <w:t>，所以</w:t>
      </w:r>
    </w:p>
    <w:p w:rsidR="00316731" w:rsidRPr="003B2656" w:rsidRDefault="00E130C0" w:rsidP="00316731">
      <w:pPr>
        <w:widowControl/>
        <w:jc w:val="left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XN</m:t>
              </m:r>
            </m:e>
          </m:d>
          <m:r>
            <w:rPr>
              <w:rFonts w:ascii="Cambria Math" w:hAnsi="Cambria Math" w:hint="eastAsia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μ∙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∙A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X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(C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)+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hint="eastAsia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In(1-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μ∙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∙A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)X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(C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)+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μ∙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X∙N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∙A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(C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)+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:rsidR="00316731" w:rsidRPr="002923CA" w:rsidRDefault="00E130C0">
      <w:pPr>
        <w:widowControl/>
        <w:jc w:val="left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XN</m:t>
              </m:r>
            </m:e>
          </m:d>
          <m:r>
            <w:rPr>
              <w:rFonts w:ascii="Cambria Math" w:hAnsi="Cambria Math" w:hint="eastAsia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μ∙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∙A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X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 w:hint="eastAsia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In(1-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μ∙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∙A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)X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μ∙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X∙N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∙A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</m:oMath>
      </m:oMathPara>
    </w:p>
    <w:p w:rsidR="002923CA" w:rsidRDefault="002923CA">
      <w:pPr>
        <w:widowControl/>
        <w:jc w:val="left"/>
        <w:rPr>
          <w:szCs w:val="21"/>
        </w:rPr>
      </w:pPr>
    </w:p>
    <w:p w:rsidR="002923CA" w:rsidRDefault="002923CA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为了方便表达，将</w:t>
      </w:r>
      <w:r>
        <w:rPr>
          <w:szCs w:val="21"/>
        </w:rPr>
        <w:t>XN</w:t>
      </w:r>
      <w:r>
        <w:rPr>
          <w:rFonts w:hint="eastAsia"/>
          <w:szCs w:val="21"/>
        </w:rPr>
        <w:t>换成n</w:t>
      </w:r>
    </w:p>
    <w:p w:rsidR="00F44DDF" w:rsidRPr="00F44DDF" w:rsidRDefault="00E130C0">
      <w:pPr>
        <w:widowControl/>
        <w:jc w:val="left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μ∙N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∙A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(C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)+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:rsidR="00F44DDF" w:rsidRPr="00D620B4" w:rsidRDefault="00E130C0">
      <w:pPr>
        <w:widowControl/>
        <w:jc w:val="left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μ∙N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∙A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</m:oMath>
      </m:oMathPara>
    </w:p>
    <w:p w:rsidR="00D620B4" w:rsidRDefault="00D620B4">
      <w:pPr>
        <w:widowControl/>
        <w:jc w:val="left"/>
        <w:rPr>
          <w:szCs w:val="21"/>
        </w:rPr>
      </w:pPr>
    </w:p>
    <w:p w:rsidR="00002F11" w:rsidRPr="005A4AF6" w:rsidRDefault="00002F11" w:rsidP="00002F11"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∙1+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∙1-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∙(N-2)+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∙(N-2)-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∙(N-1)+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∙(N-1)-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</m:oMath>
      </m:oMathPara>
    </w:p>
    <w:p w:rsidR="00313014" w:rsidRDefault="00313014">
      <w:pPr>
        <w:widowControl/>
        <w:jc w:val="left"/>
        <w:rPr>
          <w:szCs w:val="21"/>
        </w:rPr>
      </w:pPr>
    </w:p>
    <w:p w:rsidR="005C2495" w:rsidRDefault="005C2495">
      <w:pPr>
        <w:widowControl/>
        <w:jc w:val="left"/>
        <w:rPr>
          <w:szCs w:val="21"/>
        </w:rPr>
      </w:pPr>
    </w:p>
    <w:p w:rsidR="005C2495" w:rsidRDefault="005C2495">
      <w:pPr>
        <w:widowControl/>
        <w:jc w:val="left"/>
        <w:rPr>
          <w:szCs w:val="21"/>
        </w:rPr>
      </w:pPr>
    </w:p>
    <w:p w:rsidR="005C2495" w:rsidRDefault="005C2495">
      <w:pPr>
        <w:widowControl/>
        <w:jc w:val="left"/>
        <w:rPr>
          <w:szCs w:val="21"/>
        </w:rPr>
      </w:pPr>
    </w:p>
    <w:p w:rsidR="005C2495" w:rsidRDefault="005C2495">
      <w:pPr>
        <w:widowControl/>
        <w:jc w:val="left"/>
        <w:rPr>
          <w:szCs w:val="21"/>
        </w:rPr>
      </w:pPr>
    </w:p>
    <w:p w:rsidR="00C81AB4" w:rsidRPr="00A82337" w:rsidRDefault="00E130C0" w:rsidP="00C81AB4">
      <w:pPr>
        <w:widowControl/>
        <w:jc w:val="left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μ∙N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∙A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(C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)+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:rsidR="00C81AB4" w:rsidRPr="00A82337" w:rsidRDefault="00E130C0" w:rsidP="00C81AB4">
      <w:pPr>
        <w:widowControl/>
        <w:jc w:val="left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μ∙N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∙A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</m:oMath>
      </m:oMathPara>
    </w:p>
    <w:p w:rsidR="00C81AB4" w:rsidRDefault="00C81AB4">
      <w:pPr>
        <w:widowControl/>
        <w:jc w:val="left"/>
        <w:rPr>
          <w:szCs w:val="21"/>
        </w:rPr>
      </w:pPr>
    </w:p>
    <w:p w:rsidR="00913FD3" w:rsidRDefault="00913FD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输出信号</w:t>
      </w:r>
      <w:r w:rsidR="00E91484">
        <w:rPr>
          <w:szCs w:val="21"/>
        </w:rPr>
        <w:t>Y</w:t>
      </w:r>
      <w:r>
        <w:rPr>
          <w:rFonts w:hint="eastAsia"/>
          <w:szCs w:val="21"/>
        </w:rPr>
        <w:t>（n）</w:t>
      </w:r>
    </w:p>
    <w:p w:rsidR="00A52806" w:rsidRPr="00800DBA" w:rsidRDefault="00313014" w:rsidP="00A5280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y</m:t>
          </m:r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X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e>
          </m:d>
          <m:r>
            <w:rPr>
              <w:rFonts w:ascii="Cambria Math" w:hAnsi="Cambria Math"/>
              <w:sz w:val="15"/>
              <w:szCs w:val="15"/>
            </w:rPr>
            <m:t>∙W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e>
          </m:d>
          <m:r>
            <w:rPr>
              <w:rFonts w:ascii="Cambria Math" w:hAnsi="Cambria Math" w:hint="eastAsia"/>
              <w:sz w:val="15"/>
              <w:szCs w:val="15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end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2π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end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2π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 w:hint="eastAsia"/>
                                            <w:sz w:val="15"/>
                                            <w:szCs w:val="15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nary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end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2π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den>
                                          </m:f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n+N-2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nary>
                            </m:e>
                          </m:mr>
                          <m:m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end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2π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den>
                                          </m:f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n+N-</m:t>
                                              </m:r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sz w:val="15"/>
                                                  <w:szCs w:val="15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nary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5"/>
                            <w:szCs w:val="15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  <w:sz w:val="15"/>
                            <w:szCs w:val="15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5"/>
                            <w:szCs w:val="15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5"/>
                            <w:szCs w:val="15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  <w:sz w:val="15"/>
                            <w:szCs w:val="15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∙1+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5"/>
                            <w:szCs w:val="15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∙1-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N-2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N-2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hint="eastAsia"/>
              <w:sz w:val="15"/>
              <w:szCs w:val="15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 w:hint="eastAsia"/>
                  <w:sz w:val="15"/>
                  <w:szCs w:val="15"/>
                </w:rPr>
                <m:t>j</m:t>
              </m:r>
              <m:r>
                <w:rPr>
                  <w:rFonts w:ascii="Cambria Math" w:hAnsi="Cambria Math"/>
                  <w:sz w:val="15"/>
                  <w:szCs w:val="15"/>
                </w:rPr>
                <m:t>=0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N-1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end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n+j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end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∙</m:t>
                      </m:r>
                    </m:e>
                  </m:nary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∙j+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15"/>
                      <w:szCs w:val="15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end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∙</m:t>
                      </m:r>
                    </m:e>
                  </m:nary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∙j-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sz w:val="15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μ∙N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∙A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)+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sz w:val="15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μ∙N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∙A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μ∙N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∙A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∙N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sz w:val="15"/>
              <w:szCs w:val="15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∙N</m:t>
                      </m:r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μ∙N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∙A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313014" w:rsidRDefault="00313014" w:rsidP="00313014"/>
    <w:p w:rsidR="00D559FA" w:rsidRPr="00800DBA" w:rsidRDefault="00D559FA" w:rsidP="00313014"/>
    <w:p w:rsidR="00313014" w:rsidRPr="00F20A31" w:rsidRDefault="007C687F">
      <w:pPr>
        <w:widowControl/>
        <w:jc w:val="left"/>
        <w:rPr>
          <w:sz w:val="15"/>
          <w:szCs w:val="1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e</m:t>
          </m:r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=d</m:t>
          </m:r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-y</m:t>
          </m:r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sz w:val="15"/>
              <w:szCs w:val="15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μ∙N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∙A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∙N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sz w:val="15"/>
              <w:szCs w:val="15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∙N</m:t>
                      </m:r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μ∙N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∙A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r>
            <w:rPr>
              <w:rFonts w:ascii="Cambria Math" w:hAnsi="Cambria Math"/>
              <w:sz w:val="15"/>
              <w:szCs w:val="15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μ∙N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∙A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  <w:sz w:val="15"/>
                              <w:szCs w:val="15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∙N</m:t>
                      </m:r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)∙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sz w:val="15"/>
              <w:szCs w:val="15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∙N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μ∙N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∙A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  <w:sz w:val="15"/>
                              <w:szCs w:val="15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μ∙N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∙A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  <w:sz w:val="15"/>
                              <w:szCs w:val="15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15"/>
              <w:szCs w:val="15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E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i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∙</m:t>
          </m:r>
          <m:func>
            <m:funcPr>
              <m:ctrlPr>
                <w:rPr>
                  <w:rFonts w:ascii="Cambria Math" w:hAnsi="Cambria Math"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cos</m:t>
              </m: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F20A31" w:rsidRPr="00E130C0" w:rsidRDefault="00F20A31" w:rsidP="00F20A31">
      <w:pPr>
        <w:widowControl/>
        <w:jc w:val="left"/>
        <w:rPr>
          <w:sz w:val="15"/>
          <w:szCs w:val="15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E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i</m:t>
              </m:r>
            </m:sub>
          </m:sSub>
          <m:r>
            <w:rPr>
              <w:rFonts w:ascii="Cambria Math" w:hAnsi="Cambria Math"/>
              <w:sz w:val="15"/>
              <w:szCs w:val="15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∙N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e>
          </m:rad>
        </m:oMath>
      </m:oMathPara>
    </w:p>
    <w:p w:rsidR="00E130C0" w:rsidRPr="008B7E0E" w:rsidRDefault="00E130C0" w:rsidP="00F20A31">
      <w:pPr>
        <w:widowControl/>
        <w:jc w:val="left"/>
        <w:rPr>
          <w:sz w:val="15"/>
          <w:szCs w:val="15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∙N</m:t>
                      </m:r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∙N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5"/>
                      <w:szCs w:val="1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8B7E0E" w:rsidRPr="00D559FA" w:rsidRDefault="008B7E0E" w:rsidP="00F20A31">
      <w:pPr>
        <w:widowControl/>
        <w:jc w:val="left"/>
        <w:rPr>
          <w:rFonts w:hint="eastAsia"/>
          <w:sz w:val="15"/>
          <w:szCs w:val="15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sz w:val="15"/>
                  <w:szCs w:val="15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w:bookmarkStart w:id="1" w:name="_GoBack"/>
                  <w:bookmarkEnd w:id="1"/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sz w:val="15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0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∙N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5"/>
                      <w:szCs w:val="15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sectPr w:rsidR="008B7E0E" w:rsidRPr="00D55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622" w:rsidRDefault="004F1622" w:rsidP="00177594">
      <w:r>
        <w:separator/>
      </w:r>
    </w:p>
  </w:endnote>
  <w:endnote w:type="continuationSeparator" w:id="0">
    <w:p w:rsidR="004F1622" w:rsidRDefault="004F1622" w:rsidP="0017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622" w:rsidRDefault="004F1622" w:rsidP="00177594">
      <w:r>
        <w:separator/>
      </w:r>
    </w:p>
  </w:footnote>
  <w:footnote w:type="continuationSeparator" w:id="0">
    <w:p w:rsidR="004F1622" w:rsidRDefault="004F1622" w:rsidP="0017759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js">
    <w15:presenceInfo w15:providerId="None" w15:userId="lj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F5"/>
    <w:rsid w:val="00002F11"/>
    <w:rsid w:val="00013699"/>
    <w:rsid w:val="00073488"/>
    <w:rsid w:val="000742AD"/>
    <w:rsid w:val="000A1711"/>
    <w:rsid w:val="000A56F0"/>
    <w:rsid w:val="000C2C0D"/>
    <w:rsid w:val="000C4B65"/>
    <w:rsid w:val="000F1259"/>
    <w:rsid w:val="0011527D"/>
    <w:rsid w:val="00145FA5"/>
    <w:rsid w:val="001479CE"/>
    <w:rsid w:val="00152CEA"/>
    <w:rsid w:val="001703B4"/>
    <w:rsid w:val="00177594"/>
    <w:rsid w:val="00195047"/>
    <w:rsid w:val="001A0464"/>
    <w:rsid w:val="001A51E7"/>
    <w:rsid w:val="001B6643"/>
    <w:rsid w:val="001C3B14"/>
    <w:rsid w:val="001D2D1F"/>
    <w:rsid w:val="001D6C53"/>
    <w:rsid w:val="001E5027"/>
    <w:rsid w:val="002058BC"/>
    <w:rsid w:val="00222E7E"/>
    <w:rsid w:val="00236A0F"/>
    <w:rsid w:val="00253380"/>
    <w:rsid w:val="0026170E"/>
    <w:rsid w:val="00264CA4"/>
    <w:rsid w:val="00274C9E"/>
    <w:rsid w:val="00274F79"/>
    <w:rsid w:val="00281CD2"/>
    <w:rsid w:val="002923CA"/>
    <w:rsid w:val="00297439"/>
    <w:rsid w:val="002B4E53"/>
    <w:rsid w:val="002B5422"/>
    <w:rsid w:val="002C7C2A"/>
    <w:rsid w:val="002D6A48"/>
    <w:rsid w:val="002D7547"/>
    <w:rsid w:val="002E18A8"/>
    <w:rsid w:val="00301D7F"/>
    <w:rsid w:val="00313014"/>
    <w:rsid w:val="00316731"/>
    <w:rsid w:val="003253DC"/>
    <w:rsid w:val="003258E7"/>
    <w:rsid w:val="00326377"/>
    <w:rsid w:val="00327C79"/>
    <w:rsid w:val="0033342A"/>
    <w:rsid w:val="00337899"/>
    <w:rsid w:val="00351F71"/>
    <w:rsid w:val="00352F81"/>
    <w:rsid w:val="00353C4D"/>
    <w:rsid w:val="0035602B"/>
    <w:rsid w:val="0038151D"/>
    <w:rsid w:val="003B20FD"/>
    <w:rsid w:val="003B2656"/>
    <w:rsid w:val="003B5EAD"/>
    <w:rsid w:val="003C3CC2"/>
    <w:rsid w:val="003F4B33"/>
    <w:rsid w:val="004005FD"/>
    <w:rsid w:val="004145E2"/>
    <w:rsid w:val="00433657"/>
    <w:rsid w:val="00461EA2"/>
    <w:rsid w:val="00462D47"/>
    <w:rsid w:val="00465540"/>
    <w:rsid w:val="00466531"/>
    <w:rsid w:val="0046705A"/>
    <w:rsid w:val="00491D2E"/>
    <w:rsid w:val="004E39BF"/>
    <w:rsid w:val="004F1622"/>
    <w:rsid w:val="004F39E8"/>
    <w:rsid w:val="00512FFF"/>
    <w:rsid w:val="00522468"/>
    <w:rsid w:val="005344BA"/>
    <w:rsid w:val="00537E1C"/>
    <w:rsid w:val="00541592"/>
    <w:rsid w:val="00550960"/>
    <w:rsid w:val="00556928"/>
    <w:rsid w:val="0059000C"/>
    <w:rsid w:val="0059026F"/>
    <w:rsid w:val="005A4AF6"/>
    <w:rsid w:val="005B4A1F"/>
    <w:rsid w:val="005C2495"/>
    <w:rsid w:val="005D03D1"/>
    <w:rsid w:val="005E4393"/>
    <w:rsid w:val="00601CEE"/>
    <w:rsid w:val="00602A37"/>
    <w:rsid w:val="00602A50"/>
    <w:rsid w:val="0060471F"/>
    <w:rsid w:val="00610F33"/>
    <w:rsid w:val="0063015E"/>
    <w:rsid w:val="00641197"/>
    <w:rsid w:val="00650263"/>
    <w:rsid w:val="00667641"/>
    <w:rsid w:val="006835B8"/>
    <w:rsid w:val="00695CF2"/>
    <w:rsid w:val="006B04F6"/>
    <w:rsid w:val="006C2215"/>
    <w:rsid w:val="006C354C"/>
    <w:rsid w:val="006D027E"/>
    <w:rsid w:val="006F15AB"/>
    <w:rsid w:val="006F3314"/>
    <w:rsid w:val="006F716C"/>
    <w:rsid w:val="00711CAC"/>
    <w:rsid w:val="007169C7"/>
    <w:rsid w:val="007312AD"/>
    <w:rsid w:val="00733B1E"/>
    <w:rsid w:val="0075681D"/>
    <w:rsid w:val="00761135"/>
    <w:rsid w:val="00762B3B"/>
    <w:rsid w:val="007674AF"/>
    <w:rsid w:val="00775CC2"/>
    <w:rsid w:val="00792C24"/>
    <w:rsid w:val="007B1A2A"/>
    <w:rsid w:val="007C1054"/>
    <w:rsid w:val="007C4AB5"/>
    <w:rsid w:val="007C6526"/>
    <w:rsid w:val="007C687F"/>
    <w:rsid w:val="007D57D4"/>
    <w:rsid w:val="007E3AD3"/>
    <w:rsid w:val="007E5C8C"/>
    <w:rsid w:val="007F2A84"/>
    <w:rsid w:val="00811E32"/>
    <w:rsid w:val="00824408"/>
    <w:rsid w:val="00832C5F"/>
    <w:rsid w:val="00834B88"/>
    <w:rsid w:val="008524E0"/>
    <w:rsid w:val="00854554"/>
    <w:rsid w:val="00854641"/>
    <w:rsid w:val="00870636"/>
    <w:rsid w:val="00893CF8"/>
    <w:rsid w:val="008B7E0E"/>
    <w:rsid w:val="008C13BA"/>
    <w:rsid w:val="008E37E3"/>
    <w:rsid w:val="008E6EA1"/>
    <w:rsid w:val="00913FD3"/>
    <w:rsid w:val="00921344"/>
    <w:rsid w:val="009551A1"/>
    <w:rsid w:val="009A52D8"/>
    <w:rsid w:val="009B1915"/>
    <w:rsid w:val="009C7D70"/>
    <w:rsid w:val="00A13FB8"/>
    <w:rsid w:val="00A27A30"/>
    <w:rsid w:val="00A4281E"/>
    <w:rsid w:val="00A52806"/>
    <w:rsid w:val="00A52FC9"/>
    <w:rsid w:val="00A664A3"/>
    <w:rsid w:val="00A82337"/>
    <w:rsid w:val="00A843BD"/>
    <w:rsid w:val="00A87A8F"/>
    <w:rsid w:val="00AB0B29"/>
    <w:rsid w:val="00AB5030"/>
    <w:rsid w:val="00AC0FE0"/>
    <w:rsid w:val="00AC6373"/>
    <w:rsid w:val="00AC6C2E"/>
    <w:rsid w:val="00AE68B2"/>
    <w:rsid w:val="00AF6E7E"/>
    <w:rsid w:val="00B002F5"/>
    <w:rsid w:val="00B05740"/>
    <w:rsid w:val="00B070BB"/>
    <w:rsid w:val="00B24413"/>
    <w:rsid w:val="00B33FAB"/>
    <w:rsid w:val="00B41C86"/>
    <w:rsid w:val="00B4388C"/>
    <w:rsid w:val="00B46011"/>
    <w:rsid w:val="00B5468F"/>
    <w:rsid w:val="00B652F4"/>
    <w:rsid w:val="00B704EF"/>
    <w:rsid w:val="00B91197"/>
    <w:rsid w:val="00B97B86"/>
    <w:rsid w:val="00BA0F78"/>
    <w:rsid w:val="00BA1162"/>
    <w:rsid w:val="00BA3223"/>
    <w:rsid w:val="00BD3ACD"/>
    <w:rsid w:val="00BD3EAE"/>
    <w:rsid w:val="00BD43B7"/>
    <w:rsid w:val="00C00727"/>
    <w:rsid w:val="00C0639D"/>
    <w:rsid w:val="00C245F6"/>
    <w:rsid w:val="00C25249"/>
    <w:rsid w:val="00C303BB"/>
    <w:rsid w:val="00C35BAF"/>
    <w:rsid w:val="00C5658F"/>
    <w:rsid w:val="00C70AC6"/>
    <w:rsid w:val="00C73C36"/>
    <w:rsid w:val="00C81AB4"/>
    <w:rsid w:val="00C940D1"/>
    <w:rsid w:val="00CB36A7"/>
    <w:rsid w:val="00CB7704"/>
    <w:rsid w:val="00D0168A"/>
    <w:rsid w:val="00D054BF"/>
    <w:rsid w:val="00D21BFA"/>
    <w:rsid w:val="00D26849"/>
    <w:rsid w:val="00D559FA"/>
    <w:rsid w:val="00D620B4"/>
    <w:rsid w:val="00D72AF6"/>
    <w:rsid w:val="00D82149"/>
    <w:rsid w:val="00D9005D"/>
    <w:rsid w:val="00D92B8A"/>
    <w:rsid w:val="00D962A6"/>
    <w:rsid w:val="00D9743A"/>
    <w:rsid w:val="00DA4E31"/>
    <w:rsid w:val="00DC7004"/>
    <w:rsid w:val="00DD5EA8"/>
    <w:rsid w:val="00DF5488"/>
    <w:rsid w:val="00E02943"/>
    <w:rsid w:val="00E130C0"/>
    <w:rsid w:val="00E251F8"/>
    <w:rsid w:val="00E55ED4"/>
    <w:rsid w:val="00E56354"/>
    <w:rsid w:val="00E705BF"/>
    <w:rsid w:val="00E91484"/>
    <w:rsid w:val="00E92CF5"/>
    <w:rsid w:val="00EA5E8C"/>
    <w:rsid w:val="00EC0C52"/>
    <w:rsid w:val="00EC2A4A"/>
    <w:rsid w:val="00ED365B"/>
    <w:rsid w:val="00ED6194"/>
    <w:rsid w:val="00EF689A"/>
    <w:rsid w:val="00F10C99"/>
    <w:rsid w:val="00F20A31"/>
    <w:rsid w:val="00F3505F"/>
    <w:rsid w:val="00F36E22"/>
    <w:rsid w:val="00F44DDF"/>
    <w:rsid w:val="00F545F6"/>
    <w:rsid w:val="00F74209"/>
    <w:rsid w:val="00FA53C3"/>
    <w:rsid w:val="00FC3B12"/>
    <w:rsid w:val="00FD4B99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A91AA"/>
  <w15:chartTrackingRefBased/>
  <w15:docId w15:val="{02D8105D-84B6-4F59-B5A1-A5E30334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59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12F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4E71B-3E63-479A-8CC8-AFC183794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7</Pages>
  <Words>2061</Words>
  <Characters>11754</Characters>
  <Application>Microsoft Office Word</Application>
  <DocSecurity>0</DocSecurity>
  <Lines>97</Lines>
  <Paragraphs>27</Paragraphs>
  <ScaleCrop>false</ScaleCrop>
  <Company/>
  <LinksUpToDate>false</LinksUpToDate>
  <CharactersWithSpaces>13788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ljs</dc:creator>
  <cp:keywords/>
  <dc:description/>
  <cp:lastModifiedBy>ljs</cp:lastModifiedBy>
  <cp:revision>206</cp:revision>
  <dcterms:created xsi:type="dcterms:W3CDTF">2019-11-25T13:15:00Z</dcterms:created>
  <dcterms:modified xsi:type="dcterms:W3CDTF">2019-11-28T10:41:00Z</dcterms:modified>
</cp:coreProperties>
</file>